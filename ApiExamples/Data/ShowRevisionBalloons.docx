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84A" w:rsidDel="000F4469" w:rsidRDefault="000F4469">
      <w:pPr>
        <w:rPr>
          <w:del w:id="0" w:author="Вячеслав Валерьевич Дерюшев" w:date="2016-07-21T09:34:00Z"/>
        </w:rPr>
      </w:pPr>
      <w:del w:id="1" w:author="Вячеслав Валерьевич Дерюшев" w:date="2016-07-21T09:34:00Z">
        <w:r w:rsidDel="000F4469">
          <w:rPr>
            <w:b/>
            <w:color w:val="FF0000"/>
          </w:rPr>
          <w:delText>Evaluation Only. Created with Aspose.Words. Copyright 2003-2016 Aspose Pty Ltd.</w:delText>
        </w:r>
      </w:del>
    </w:p>
    <w:p w:rsidR="00A77B3E" w:rsidDel="000F4469" w:rsidRDefault="000F4469">
      <w:pPr>
        <w:rPr>
          <w:del w:id="2" w:author="Вячеслав Валерьевич Дерюшев" w:date="2016-07-21T09:34:00Z"/>
        </w:rPr>
      </w:pPr>
      <w:del w:id="3" w:author="Вячеслав Валерьевич Дерюшев" w:date="2016-07-21T09:34:00Z">
        <w:r w:rsidDel="000F4469">
          <w:delText>hello</w:delText>
        </w:r>
      </w:del>
    </w:p>
    <w:p w:rsidR="00A77B3E" w:rsidDel="000F4469" w:rsidRDefault="000F4469">
      <w:pPr>
        <w:rPr>
          <w:ins w:id="4" w:author="test1" w:date="2016-07-21T09:33:00Z"/>
          <w:del w:id="5" w:author="Вячеслав Валерьевич Дерюшев" w:date="2016-07-21T09:34:00Z"/>
        </w:rPr>
      </w:pPr>
      <w:ins w:id="6" w:author="test1" w:date="2016-07-21T09:33:00Z">
        <w:del w:id="7" w:author="Вячеслав Валерьевич Дерюшев" w:date="2016-07-21T09:34:00Z">
          <w:r w:rsidDel="000F4469">
            <w:delText>message from amorozov</w:delText>
          </w:r>
        </w:del>
      </w:ins>
    </w:p>
    <w:p w:rsidR="00A77B3E" w:rsidDel="000F4469" w:rsidRDefault="000F4469">
      <w:pPr>
        <w:rPr>
          <w:ins w:id="8" w:author="test2" w:date="2016-07-21T09:33:00Z"/>
          <w:del w:id="9" w:author="Вячеслав Валерьевич Дерюшев" w:date="2016-07-21T09:34:00Z"/>
        </w:rPr>
      </w:pPr>
      <w:ins w:id="10" w:author="test2" w:date="2016-07-21T09:33:00Z">
        <w:del w:id="11" w:author="Вячеслав Валерьевич Дерюшев" w:date="2016-07-21T09:34:00Z">
          <w:r w:rsidDel="000F4469">
            <w:delText>comment from Denis</w:delText>
          </w:r>
        </w:del>
      </w:ins>
    </w:p>
    <w:p w:rsidR="00A77B3E" w:rsidRDefault="000F4469">
      <w:bookmarkStart w:id="12" w:name="_GoBack"/>
      <w:bookmarkEnd w:id="12"/>
    </w:p>
    <w:sectPr w:rsidR="00A77B3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Вячеслав Валерьевич Дерюшев">
    <w15:presenceInfo w15:providerId="AD" w15:userId="S-1-5-21-2529979756-2753140674-986520654-149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0F384A"/>
    <w:rsid w:val="000F384A"/>
    <w:rsid w:val="000F4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1EF92CD-7753-409B-A040-135533415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Вячеслав Валерьевич Дерюшев</cp:lastModifiedBy>
  <cp:revision>2</cp:revision>
  <dcterms:created xsi:type="dcterms:W3CDTF">2016-07-21T02:33:00Z</dcterms:created>
  <dcterms:modified xsi:type="dcterms:W3CDTF">2016-07-21T02:34:00Z</dcterms:modified>
</cp:coreProperties>
</file>